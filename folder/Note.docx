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2861" w:rsidRDefault="0035646B">
      <w:pPr>
        <w:rPr>
          <w:ins w:id="0" w:author="芳伃 沈" w:date="2023-04-05T10:25:00Z"/>
        </w:rPr>
      </w:pPr>
      <w:proofErr w:type="spellStart"/>
      <w:ins w:id="1" w:author="芳伃 沈" w:date="2023-04-05T10:25:00Z">
        <w:r>
          <w:t>Rewrew</w:t>
        </w:r>
        <w:proofErr w:type="spellEnd"/>
      </w:ins>
    </w:p>
    <w:p w:rsidR="0035646B" w:rsidRDefault="0035646B"/>
    <w:sectPr w:rsidR="00356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芳伃 沈">
    <w15:presenceInfo w15:providerId="Windows Live" w15:userId="0de34081bfbf9e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0D"/>
    <w:rsid w:val="0002300D"/>
    <w:rsid w:val="00044222"/>
    <w:rsid w:val="0005637E"/>
    <w:rsid w:val="00056938"/>
    <w:rsid w:val="00062392"/>
    <w:rsid w:val="00097E0D"/>
    <w:rsid w:val="000A0E57"/>
    <w:rsid w:val="000B6FC1"/>
    <w:rsid w:val="000D6217"/>
    <w:rsid w:val="000F0822"/>
    <w:rsid w:val="00101865"/>
    <w:rsid w:val="00143EA7"/>
    <w:rsid w:val="00150CBA"/>
    <w:rsid w:val="00152CB1"/>
    <w:rsid w:val="0019657A"/>
    <w:rsid w:val="001C100B"/>
    <w:rsid w:val="001F0220"/>
    <w:rsid w:val="001F723A"/>
    <w:rsid w:val="00213A7E"/>
    <w:rsid w:val="00213E6F"/>
    <w:rsid w:val="002167C4"/>
    <w:rsid w:val="002462DA"/>
    <w:rsid w:val="002611C8"/>
    <w:rsid w:val="00286B16"/>
    <w:rsid w:val="002A26E7"/>
    <w:rsid w:val="002A2EEA"/>
    <w:rsid w:val="002B6A88"/>
    <w:rsid w:val="002D2A38"/>
    <w:rsid w:val="002D7F4D"/>
    <w:rsid w:val="002E292E"/>
    <w:rsid w:val="002E7FDF"/>
    <w:rsid w:val="00306576"/>
    <w:rsid w:val="00340114"/>
    <w:rsid w:val="0035646B"/>
    <w:rsid w:val="003711F7"/>
    <w:rsid w:val="003A3CD4"/>
    <w:rsid w:val="003B45D2"/>
    <w:rsid w:val="003D28E1"/>
    <w:rsid w:val="003D2D16"/>
    <w:rsid w:val="003D6DD9"/>
    <w:rsid w:val="003E3143"/>
    <w:rsid w:val="004441C2"/>
    <w:rsid w:val="004468ED"/>
    <w:rsid w:val="004501DD"/>
    <w:rsid w:val="004663AD"/>
    <w:rsid w:val="00471FB1"/>
    <w:rsid w:val="004B7161"/>
    <w:rsid w:val="004C47A3"/>
    <w:rsid w:val="004E1373"/>
    <w:rsid w:val="004F5A61"/>
    <w:rsid w:val="00517B2B"/>
    <w:rsid w:val="00530005"/>
    <w:rsid w:val="00535B3C"/>
    <w:rsid w:val="00547DE4"/>
    <w:rsid w:val="00555E1D"/>
    <w:rsid w:val="0057633F"/>
    <w:rsid w:val="005925CF"/>
    <w:rsid w:val="00597DCA"/>
    <w:rsid w:val="005A260E"/>
    <w:rsid w:val="005A2C89"/>
    <w:rsid w:val="00605A33"/>
    <w:rsid w:val="006128C0"/>
    <w:rsid w:val="006163C4"/>
    <w:rsid w:val="006376B3"/>
    <w:rsid w:val="006420E1"/>
    <w:rsid w:val="00671C90"/>
    <w:rsid w:val="0068697A"/>
    <w:rsid w:val="006D6874"/>
    <w:rsid w:val="006F7DED"/>
    <w:rsid w:val="0070079D"/>
    <w:rsid w:val="00732079"/>
    <w:rsid w:val="007369CF"/>
    <w:rsid w:val="00754460"/>
    <w:rsid w:val="007725E1"/>
    <w:rsid w:val="0077336D"/>
    <w:rsid w:val="00792495"/>
    <w:rsid w:val="007933DF"/>
    <w:rsid w:val="008062FE"/>
    <w:rsid w:val="008163AD"/>
    <w:rsid w:val="00844BA9"/>
    <w:rsid w:val="0085215F"/>
    <w:rsid w:val="00854558"/>
    <w:rsid w:val="00861D40"/>
    <w:rsid w:val="008852A5"/>
    <w:rsid w:val="00890723"/>
    <w:rsid w:val="00892BBE"/>
    <w:rsid w:val="008E3073"/>
    <w:rsid w:val="00932861"/>
    <w:rsid w:val="0096027D"/>
    <w:rsid w:val="009674D9"/>
    <w:rsid w:val="0098168E"/>
    <w:rsid w:val="009D4171"/>
    <w:rsid w:val="00A50416"/>
    <w:rsid w:val="00A56B41"/>
    <w:rsid w:val="00A61B6E"/>
    <w:rsid w:val="00A6377D"/>
    <w:rsid w:val="00A63BA2"/>
    <w:rsid w:val="00A75366"/>
    <w:rsid w:val="00A76CC0"/>
    <w:rsid w:val="00AC2E53"/>
    <w:rsid w:val="00AD02ED"/>
    <w:rsid w:val="00B039D1"/>
    <w:rsid w:val="00B060BF"/>
    <w:rsid w:val="00B12644"/>
    <w:rsid w:val="00B23AD6"/>
    <w:rsid w:val="00B27B78"/>
    <w:rsid w:val="00B3087C"/>
    <w:rsid w:val="00B50212"/>
    <w:rsid w:val="00B52447"/>
    <w:rsid w:val="00B5405E"/>
    <w:rsid w:val="00B57664"/>
    <w:rsid w:val="00BA5998"/>
    <w:rsid w:val="00BA7B1A"/>
    <w:rsid w:val="00BB551A"/>
    <w:rsid w:val="00BE35DA"/>
    <w:rsid w:val="00C0502D"/>
    <w:rsid w:val="00C1142F"/>
    <w:rsid w:val="00C3132F"/>
    <w:rsid w:val="00C36272"/>
    <w:rsid w:val="00C82A38"/>
    <w:rsid w:val="00CC2973"/>
    <w:rsid w:val="00CE312C"/>
    <w:rsid w:val="00CE3535"/>
    <w:rsid w:val="00D162F0"/>
    <w:rsid w:val="00D169D0"/>
    <w:rsid w:val="00D24BD5"/>
    <w:rsid w:val="00D5182B"/>
    <w:rsid w:val="00D76AE4"/>
    <w:rsid w:val="00D82852"/>
    <w:rsid w:val="00D9293F"/>
    <w:rsid w:val="00DA670D"/>
    <w:rsid w:val="00DE0BA7"/>
    <w:rsid w:val="00E22C8F"/>
    <w:rsid w:val="00E30808"/>
    <w:rsid w:val="00E631DD"/>
    <w:rsid w:val="00E93054"/>
    <w:rsid w:val="00EB1F2E"/>
    <w:rsid w:val="00EB400E"/>
    <w:rsid w:val="00EC0F6E"/>
    <w:rsid w:val="00EC2835"/>
    <w:rsid w:val="00EF7A66"/>
    <w:rsid w:val="00F01180"/>
    <w:rsid w:val="00F055EB"/>
    <w:rsid w:val="00F4553C"/>
    <w:rsid w:val="00F813A6"/>
    <w:rsid w:val="00F82CC8"/>
    <w:rsid w:val="00FA38B5"/>
    <w:rsid w:val="00FB7D68"/>
    <w:rsid w:val="00FE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CA8D4"/>
  <w15:chartTrackingRefBased/>
  <w15:docId w15:val="{DE130577-2E9B-7841-B279-8E812197B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4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>Oregon State University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芳伃 沈</dc:creator>
  <cp:keywords/>
  <dc:description/>
  <cp:lastModifiedBy>芳伃 沈</cp:lastModifiedBy>
  <cp:revision>2</cp:revision>
  <dcterms:created xsi:type="dcterms:W3CDTF">2023-04-05T17:23:00Z</dcterms:created>
  <dcterms:modified xsi:type="dcterms:W3CDTF">2023-04-05T17:25:00Z</dcterms:modified>
</cp:coreProperties>
</file>